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4"/>
        <w:tblW w:w="10710" w:type="dxa"/>
        <w:tblInd w:w="-612" w:type="dxa"/>
        <w:tblLook w:val="04A0" w:firstRow="1" w:lastRow="0" w:firstColumn="1" w:lastColumn="0" w:noHBand="0" w:noVBand="1"/>
        <w:tblPrChange w:id="0" w:author="Robert Doe" w:date="2022-04-21T05:26:00Z">
          <w:tblPr>
            <w:tblStyle w:val="GridTable4-Accent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30"/>
        <w:gridCol w:w="1980"/>
        <w:gridCol w:w="1530"/>
        <w:gridCol w:w="5670"/>
        <w:tblGridChange w:id="1">
          <w:tblGrid>
            <w:gridCol w:w="499"/>
            <w:gridCol w:w="1031"/>
            <w:gridCol w:w="733"/>
            <w:gridCol w:w="1247"/>
            <w:gridCol w:w="484"/>
            <w:gridCol w:w="1046"/>
            <w:gridCol w:w="673"/>
            <w:gridCol w:w="1454"/>
            <w:gridCol w:w="3543"/>
          </w:tblGrid>
        </w:tblGridChange>
      </w:tblGrid>
      <w:tr w:rsidR="00500AA6" w14:paraId="2DC365A4" w14:textId="2FCF2A42" w:rsidTr="00500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2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3" w:author="Robert Doe" w:date="2022-04-21T05:26:00Z">
              <w:tcPr>
                <w:tcW w:w="1764" w:type="dxa"/>
                <w:gridSpan w:val="2"/>
              </w:tcPr>
            </w:tcPrChange>
          </w:tcPr>
          <w:p w14:paraId="6ED05504" w14:textId="167789ED" w:rsidR="00500AA6" w:rsidRPr="001F6881" w:rsidRDefault="00500AA6" w:rsidP="001F6881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color w:val="auto"/>
                <w:rPrChange w:id="4" w:author="Robert Doe" w:date="2022-04-20T21:11:00Z">
                  <w:rPr/>
                </w:rPrChange>
              </w:rPr>
            </w:pPr>
            <w:r w:rsidRPr="001F6881">
              <w:rPr>
                <w:color w:val="auto"/>
                <w:rPrChange w:id="5" w:author="Robert Doe" w:date="2022-04-20T21:11:00Z">
                  <w:rPr/>
                </w:rPrChange>
              </w:rPr>
              <w:t>DAY</w:t>
            </w:r>
          </w:p>
        </w:tc>
        <w:tc>
          <w:tcPr>
            <w:tcW w:w="1980" w:type="dxa"/>
            <w:tcPrChange w:id="6" w:author="Robert Doe" w:date="2022-04-21T05:26:00Z">
              <w:tcPr>
                <w:tcW w:w="1731" w:type="dxa"/>
                <w:gridSpan w:val="2"/>
              </w:tcPr>
            </w:tcPrChange>
          </w:tcPr>
          <w:p w14:paraId="495A62AE" w14:textId="388DDBA0" w:rsidR="00500AA6" w:rsidRPr="001F6881" w:rsidRDefault="00500AA6" w:rsidP="001F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PrChange w:id="7" w:author="Robert Doe" w:date="2022-04-20T21:11:00Z">
                  <w:rPr/>
                </w:rPrChange>
              </w:rPr>
              <w:pPrChange w:id="8" w:author="Robert Doe" w:date="2022-04-20T21:1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" w:author="Robert Doe" w:date="2022-04-20T21:11:00Z">
              <w:r w:rsidRPr="001F6881">
                <w:rPr>
                  <w:color w:val="auto"/>
                  <w:rPrChange w:id="10" w:author="Robert Doe" w:date="2022-04-20T21:11:00Z">
                    <w:rPr/>
                  </w:rPrChange>
                </w:rPr>
                <w:t>DATE</w:t>
              </w:r>
            </w:ins>
          </w:p>
        </w:tc>
        <w:tc>
          <w:tcPr>
            <w:tcW w:w="1530" w:type="dxa"/>
            <w:tcPrChange w:id="11" w:author="Robert Doe" w:date="2022-04-21T05:26:00Z">
              <w:tcPr>
                <w:tcW w:w="1719" w:type="dxa"/>
                <w:gridSpan w:val="2"/>
              </w:tcPr>
            </w:tcPrChange>
          </w:tcPr>
          <w:p w14:paraId="2B887A2A" w14:textId="0BF6CBAA" w:rsidR="00500AA6" w:rsidRPr="001F6881" w:rsidRDefault="00500AA6" w:rsidP="001F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PrChange w:id="12" w:author="Robert Doe" w:date="2022-04-20T21:11:00Z">
                  <w:rPr/>
                </w:rPrChange>
              </w:rPr>
              <w:pPrChange w:id="13" w:author="Robert Doe" w:date="2022-04-20T21:1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" w:author="Robert Doe" w:date="2022-04-20T21:11:00Z">
              <w:r w:rsidRPr="001F6881">
                <w:rPr>
                  <w:color w:val="auto"/>
                  <w:rPrChange w:id="15" w:author="Robert Doe" w:date="2022-04-20T21:11:00Z">
                    <w:rPr/>
                  </w:rPrChange>
                </w:rPr>
                <w:t>TIME</w:t>
              </w:r>
            </w:ins>
          </w:p>
        </w:tc>
        <w:tc>
          <w:tcPr>
            <w:tcW w:w="5670" w:type="dxa"/>
            <w:tcPrChange w:id="16" w:author="Robert Doe" w:date="2022-04-21T05:26:00Z">
              <w:tcPr>
                <w:tcW w:w="1454" w:type="dxa"/>
              </w:tcPr>
            </w:tcPrChange>
          </w:tcPr>
          <w:p w14:paraId="3994F2A1" w14:textId="190E6FAA" w:rsidR="00500AA6" w:rsidRPr="00500AA6" w:rsidRDefault="00500AA6" w:rsidP="001F6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" w:author="Robert Doe" w:date="2022-04-21T05:17:00Z"/>
                <w:color w:val="auto"/>
                <w:rPrChange w:id="18" w:author="Robert Doe" w:date="2022-04-21T05:19:00Z">
                  <w:rPr>
                    <w:ins w:id="19" w:author="Robert Doe" w:date="2022-04-21T05:17:00Z"/>
                  </w:rPr>
                </w:rPrChange>
              </w:rPr>
            </w:pPr>
            <w:ins w:id="20" w:author="Robert Doe" w:date="2022-04-21T05:18:00Z">
              <w:r w:rsidRPr="00500AA6">
                <w:rPr>
                  <w:color w:val="auto"/>
                  <w:rPrChange w:id="21" w:author="Robert Doe" w:date="2022-04-21T05:19:00Z">
                    <w:rPr/>
                  </w:rPrChange>
                </w:rPr>
                <w:t>TASK</w:t>
              </w:r>
            </w:ins>
          </w:p>
        </w:tc>
      </w:tr>
      <w:tr w:rsidR="00500AA6" w14:paraId="610F9421" w14:textId="3EBD5EFF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22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23" w:author="Robert Doe" w:date="2022-04-21T05:26:00Z">
              <w:tcPr>
                <w:tcW w:w="1764" w:type="dxa"/>
                <w:gridSpan w:val="2"/>
              </w:tcPr>
            </w:tcPrChange>
          </w:tcPr>
          <w:p w14:paraId="3C1F09E3" w14:textId="2BBC5D7D" w:rsidR="00500AA6" w:rsidRPr="001F6881" w:rsidRDefault="00500AA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PrChange w:id="24" w:author="Robert Doe" w:date="2022-04-20T21:12:00Z">
                  <w:rPr/>
                </w:rPrChange>
              </w:rPr>
            </w:pPr>
            <w:ins w:id="25" w:author="Robert Doe" w:date="2022-04-20T21:12:00Z">
              <w:r>
                <w:rPr>
                  <w:b w:val="0"/>
                  <w:bCs w:val="0"/>
                </w:rPr>
                <w:t>Friday</w:t>
              </w:r>
            </w:ins>
          </w:p>
        </w:tc>
        <w:tc>
          <w:tcPr>
            <w:tcW w:w="1980" w:type="dxa"/>
            <w:tcPrChange w:id="26" w:author="Robert Doe" w:date="2022-04-21T05:26:00Z">
              <w:tcPr>
                <w:tcW w:w="1731" w:type="dxa"/>
                <w:gridSpan w:val="2"/>
              </w:tcPr>
            </w:tcPrChange>
          </w:tcPr>
          <w:p w14:paraId="0DCB23FB" w14:textId="4C6FFA64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7" w:author="Robert Doe" w:date="2022-04-20T21:12:00Z">
              <w:r>
                <w:t>22</w:t>
              </w:r>
            </w:ins>
            <w:ins w:id="28" w:author="Robert Doe" w:date="2022-04-21T05:32:00Z">
              <w:r w:rsidRPr="00500AA6">
                <w:rPr>
                  <w:vertAlign w:val="superscript"/>
                  <w:rPrChange w:id="29" w:author="Robert Doe" w:date="2022-04-21T05:19:00Z">
                    <w:rPr>
                      <w:vertAlign w:val="superscript"/>
                    </w:rPr>
                  </w:rPrChange>
                </w:rPr>
                <w:t>nd</w:t>
              </w:r>
              <w:r>
                <w:t xml:space="preserve"> April</w:t>
              </w:r>
            </w:ins>
            <w:ins w:id="30" w:author="Robert Doe" w:date="2022-04-21T05:19:00Z">
              <w:r>
                <w:t>, 2022</w:t>
              </w:r>
            </w:ins>
          </w:p>
        </w:tc>
        <w:tc>
          <w:tcPr>
            <w:tcW w:w="1530" w:type="dxa"/>
            <w:tcPrChange w:id="31" w:author="Robert Doe" w:date="2022-04-21T05:26:00Z">
              <w:tcPr>
                <w:tcW w:w="1719" w:type="dxa"/>
                <w:gridSpan w:val="2"/>
              </w:tcPr>
            </w:tcPrChange>
          </w:tcPr>
          <w:p w14:paraId="453017D8" w14:textId="4437A753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2" w:author="Robert Doe" w:date="2022-04-21T05:19:00Z">
              <w:r>
                <w:t>1-3</w:t>
              </w:r>
            </w:ins>
          </w:p>
        </w:tc>
        <w:tc>
          <w:tcPr>
            <w:tcW w:w="5670" w:type="dxa"/>
            <w:tcPrChange w:id="33" w:author="Robert Doe" w:date="2022-04-21T05:26:00Z">
              <w:tcPr>
                <w:tcW w:w="1454" w:type="dxa"/>
              </w:tcPr>
            </w:tcPrChange>
          </w:tcPr>
          <w:p w14:paraId="01F22E63" w14:textId="3D52FB3B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" w:author="Robert Doe" w:date="2022-04-21T05:17:00Z"/>
              </w:rPr>
              <w:pPrChange w:id="35" w:author="Robert Doe" w:date="2022-04-21T05:25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6" w:author="Robert Doe" w:date="2022-04-21T05:19:00Z">
              <w:r>
                <w:t>Introduc</w:t>
              </w:r>
            </w:ins>
            <w:ins w:id="37" w:author="Robert Doe" w:date="2022-04-21T05:20:00Z">
              <w:r>
                <w:t>tion to Programming</w:t>
              </w:r>
            </w:ins>
          </w:p>
        </w:tc>
      </w:tr>
      <w:tr w:rsidR="00500AA6" w14:paraId="64999C40" w14:textId="54D3DD16" w:rsidTr="00500AA6">
        <w:trPr>
          <w:trPrChange w:id="38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39" w:author="Robert Doe" w:date="2022-04-21T05:26:00Z">
              <w:tcPr>
                <w:tcW w:w="1764" w:type="dxa"/>
                <w:gridSpan w:val="2"/>
              </w:tcPr>
            </w:tcPrChange>
          </w:tcPr>
          <w:p w14:paraId="2DB2ADF3" w14:textId="2D210120" w:rsidR="00500AA6" w:rsidRPr="00500AA6" w:rsidRDefault="00500AA6">
            <w:pPr>
              <w:rPr>
                <w:b w:val="0"/>
                <w:bCs w:val="0"/>
                <w:rPrChange w:id="40" w:author="Robert Doe" w:date="2022-04-21T05:20:00Z">
                  <w:rPr/>
                </w:rPrChange>
              </w:rPr>
            </w:pPr>
            <w:ins w:id="41" w:author="Robert Doe" w:date="2022-04-21T05:20:00Z">
              <w:r w:rsidRPr="00500AA6">
                <w:rPr>
                  <w:b w:val="0"/>
                  <w:bCs w:val="0"/>
                  <w:rPrChange w:id="42" w:author="Robert Doe" w:date="2022-04-21T05:20:00Z">
                    <w:rPr/>
                  </w:rPrChange>
                </w:rPr>
                <w:t>Monday</w:t>
              </w:r>
            </w:ins>
          </w:p>
        </w:tc>
        <w:tc>
          <w:tcPr>
            <w:tcW w:w="1980" w:type="dxa"/>
            <w:tcPrChange w:id="43" w:author="Robert Doe" w:date="2022-04-21T05:26:00Z">
              <w:tcPr>
                <w:tcW w:w="1731" w:type="dxa"/>
                <w:gridSpan w:val="2"/>
              </w:tcPr>
            </w:tcPrChange>
          </w:tcPr>
          <w:p w14:paraId="3AC815B3" w14:textId="7CE221A7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4" w:author="Robert Doe" w:date="2022-04-21T05:20:00Z">
              <w:r>
                <w:t>25</w:t>
              </w:r>
              <w:r w:rsidRPr="00500AA6">
                <w:rPr>
                  <w:vertAlign w:val="superscript"/>
                  <w:rPrChange w:id="45" w:author="Robert Doe" w:date="2022-04-21T05:20:00Z">
                    <w:rPr/>
                  </w:rPrChange>
                </w:rPr>
                <w:t>th</w:t>
              </w:r>
              <w:r>
                <w:t xml:space="preserve"> April, 2022</w:t>
              </w:r>
            </w:ins>
          </w:p>
        </w:tc>
        <w:tc>
          <w:tcPr>
            <w:tcW w:w="1530" w:type="dxa"/>
            <w:tcPrChange w:id="46" w:author="Robert Doe" w:date="2022-04-21T05:26:00Z">
              <w:tcPr>
                <w:tcW w:w="1719" w:type="dxa"/>
                <w:gridSpan w:val="2"/>
              </w:tcPr>
            </w:tcPrChange>
          </w:tcPr>
          <w:p w14:paraId="28F54660" w14:textId="686861EF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7" w:author="Robert Doe" w:date="2022-04-21T05:21:00Z">
              <w:r>
                <w:t>3-5</w:t>
              </w:r>
            </w:ins>
          </w:p>
        </w:tc>
        <w:tc>
          <w:tcPr>
            <w:tcW w:w="5670" w:type="dxa"/>
            <w:tcPrChange w:id="48" w:author="Robert Doe" w:date="2022-04-21T05:26:00Z">
              <w:tcPr>
                <w:tcW w:w="1454" w:type="dxa"/>
              </w:tcPr>
            </w:tcPrChange>
          </w:tcPr>
          <w:p w14:paraId="5ED57ABE" w14:textId="2688DBC6" w:rsidR="00500AA6" w:rsidRDefault="00500AA6" w:rsidP="005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Robert Doe" w:date="2022-04-21T05:17:00Z"/>
              </w:rPr>
              <w:pPrChange w:id="50" w:author="Robert Doe" w:date="2022-04-21T05:25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1" w:author="Robert Doe" w:date="2022-04-21T05:21:00Z">
              <w:r>
                <w:t xml:space="preserve">Variables and Daily </w:t>
              </w:r>
            </w:ins>
            <w:ins w:id="52" w:author="Robert Doe" w:date="2022-04-21T05:22:00Z">
              <w:r>
                <w:t>Activity Replica of Algorithms</w:t>
              </w:r>
            </w:ins>
          </w:p>
        </w:tc>
      </w:tr>
      <w:tr w:rsidR="00500AA6" w14:paraId="7095F0E2" w14:textId="50E39E00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53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54" w:author="Robert Doe" w:date="2022-04-21T05:26:00Z">
              <w:tcPr>
                <w:tcW w:w="1764" w:type="dxa"/>
                <w:gridSpan w:val="2"/>
              </w:tcPr>
            </w:tcPrChange>
          </w:tcPr>
          <w:p w14:paraId="740C391C" w14:textId="61F03C02" w:rsidR="00500AA6" w:rsidRPr="00500AA6" w:rsidRDefault="00500AA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PrChange w:id="55" w:author="Robert Doe" w:date="2022-04-21T05:22:00Z">
                  <w:rPr/>
                </w:rPrChange>
              </w:rPr>
            </w:pPr>
            <w:ins w:id="56" w:author="Robert Doe" w:date="2022-04-21T05:22:00Z">
              <w:r w:rsidRPr="00500AA6">
                <w:rPr>
                  <w:b w:val="0"/>
                  <w:bCs w:val="0"/>
                  <w:rPrChange w:id="57" w:author="Robert Doe" w:date="2022-04-21T05:22:00Z">
                    <w:rPr/>
                  </w:rPrChange>
                </w:rPr>
                <w:t>Tuesday</w:t>
              </w:r>
            </w:ins>
          </w:p>
        </w:tc>
        <w:tc>
          <w:tcPr>
            <w:tcW w:w="1980" w:type="dxa"/>
            <w:tcPrChange w:id="58" w:author="Robert Doe" w:date="2022-04-21T05:26:00Z">
              <w:tcPr>
                <w:tcW w:w="1731" w:type="dxa"/>
                <w:gridSpan w:val="2"/>
              </w:tcPr>
            </w:tcPrChange>
          </w:tcPr>
          <w:p w14:paraId="13F7DCAA" w14:textId="4EBF7A47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59" w:author="Robert Doe" w:date="2022-04-21T05:22:00Z">
              <w:r>
                <w:t>26</w:t>
              </w:r>
            </w:ins>
            <w:ins w:id="60" w:author="Robert Doe" w:date="2022-04-21T05:23:00Z">
              <w:r w:rsidRPr="00500AA6">
                <w:rPr>
                  <w:vertAlign w:val="superscript"/>
                  <w:rPrChange w:id="61" w:author="Robert Doe" w:date="2022-04-21T05:22:00Z">
                    <w:rPr>
                      <w:vertAlign w:val="superscript"/>
                    </w:rPr>
                  </w:rPrChange>
                </w:rPr>
                <w:t>th</w:t>
              </w:r>
              <w:r>
                <w:t xml:space="preserve"> April</w:t>
              </w:r>
            </w:ins>
            <w:ins w:id="62" w:author="Robert Doe" w:date="2022-04-21T05:22:00Z">
              <w:r>
                <w:t>, 2022</w:t>
              </w:r>
            </w:ins>
          </w:p>
        </w:tc>
        <w:tc>
          <w:tcPr>
            <w:tcW w:w="1530" w:type="dxa"/>
            <w:tcPrChange w:id="63" w:author="Robert Doe" w:date="2022-04-21T05:26:00Z">
              <w:tcPr>
                <w:tcW w:w="1719" w:type="dxa"/>
                <w:gridSpan w:val="2"/>
              </w:tcPr>
            </w:tcPrChange>
          </w:tcPr>
          <w:p w14:paraId="26D9120B" w14:textId="732D54C2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64" w:author="Robert Doe" w:date="2022-04-21T05:22:00Z">
              <w:r>
                <w:t>1-</w:t>
              </w:r>
            </w:ins>
            <w:ins w:id="65" w:author="Robert Doe" w:date="2022-04-21T05:23:00Z">
              <w:r>
                <w:t>3</w:t>
              </w:r>
            </w:ins>
          </w:p>
        </w:tc>
        <w:tc>
          <w:tcPr>
            <w:tcW w:w="5670" w:type="dxa"/>
            <w:tcPrChange w:id="66" w:author="Robert Doe" w:date="2022-04-21T05:26:00Z">
              <w:tcPr>
                <w:tcW w:w="1454" w:type="dxa"/>
              </w:tcPr>
            </w:tcPrChange>
          </w:tcPr>
          <w:p w14:paraId="47314143" w14:textId="646F6D53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Robert Doe" w:date="2022-04-21T05:17:00Z"/>
              </w:rPr>
              <w:pPrChange w:id="68" w:author="Robert Doe" w:date="2022-04-21T05:25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9" w:author="Robert Doe" w:date="2022-04-21T05:25:00Z">
              <w:r>
                <w:t>Operators and Precedence</w:t>
              </w:r>
            </w:ins>
          </w:p>
        </w:tc>
      </w:tr>
      <w:tr w:rsidR="00500AA6" w14:paraId="6D95B46C" w14:textId="24E266A7" w:rsidTr="00500AA6">
        <w:trPr>
          <w:trPrChange w:id="70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71" w:author="Robert Doe" w:date="2022-04-21T05:26:00Z">
              <w:tcPr>
                <w:tcW w:w="1764" w:type="dxa"/>
                <w:gridSpan w:val="2"/>
              </w:tcPr>
            </w:tcPrChange>
          </w:tcPr>
          <w:p w14:paraId="4346F37B" w14:textId="79F12D71" w:rsidR="00500AA6" w:rsidRPr="00500AA6" w:rsidRDefault="00500AA6">
            <w:pPr>
              <w:rPr>
                <w:b w:val="0"/>
                <w:bCs w:val="0"/>
                <w:rPrChange w:id="72" w:author="Robert Doe" w:date="2022-04-21T05:26:00Z">
                  <w:rPr/>
                </w:rPrChange>
              </w:rPr>
            </w:pPr>
            <w:ins w:id="73" w:author="Robert Doe" w:date="2022-04-21T05:26:00Z">
              <w:r w:rsidRPr="00500AA6">
                <w:rPr>
                  <w:b w:val="0"/>
                  <w:bCs w:val="0"/>
                  <w:rPrChange w:id="74" w:author="Robert Doe" w:date="2022-04-21T05:26:00Z">
                    <w:rPr/>
                  </w:rPrChange>
                </w:rPr>
                <w:t>Wednesday</w:t>
              </w:r>
            </w:ins>
          </w:p>
        </w:tc>
        <w:tc>
          <w:tcPr>
            <w:tcW w:w="1980" w:type="dxa"/>
            <w:tcPrChange w:id="75" w:author="Robert Doe" w:date="2022-04-21T05:26:00Z">
              <w:tcPr>
                <w:tcW w:w="1731" w:type="dxa"/>
                <w:gridSpan w:val="2"/>
              </w:tcPr>
            </w:tcPrChange>
          </w:tcPr>
          <w:p w14:paraId="13F78662" w14:textId="67E13CD1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6" w:author="Robert Doe" w:date="2022-04-21T05:27:00Z">
              <w:r>
                <w:t>27</w:t>
              </w:r>
              <w:r w:rsidRPr="00500AA6">
                <w:rPr>
                  <w:vertAlign w:val="superscript"/>
                  <w:rPrChange w:id="77" w:author="Robert Doe" w:date="2022-04-21T05:27:00Z">
                    <w:rPr/>
                  </w:rPrChange>
                </w:rPr>
                <w:t>th</w:t>
              </w:r>
              <w:r>
                <w:t xml:space="preserve"> April, 2022</w:t>
              </w:r>
            </w:ins>
          </w:p>
        </w:tc>
        <w:tc>
          <w:tcPr>
            <w:tcW w:w="1530" w:type="dxa"/>
            <w:tcPrChange w:id="78" w:author="Robert Doe" w:date="2022-04-21T05:26:00Z">
              <w:tcPr>
                <w:tcW w:w="1719" w:type="dxa"/>
                <w:gridSpan w:val="2"/>
              </w:tcPr>
            </w:tcPrChange>
          </w:tcPr>
          <w:p w14:paraId="19EB2922" w14:textId="74231D84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9" w:author="Robert Doe" w:date="2022-04-21T05:27:00Z">
              <w:r>
                <w:t>3-5</w:t>
              </w:r>
            </w:ins>
          </w:p>
        </w:tc>
        <w:tc>
          <w:tcPr>
            <w:tcW w:w="5670" w:type="dxa"/>
            <w:tcPrChange w:id="80" w:author="Robert Doe" w:date="2022-04-21T05:26:00Z">
              <w:tcPr>
                <w:tcW w:w="1454" w:type="dxa"/>
              </w:tcPr>
            </w:tcPrChange>
          </w:tcPr>
          <w:p w14:paraId="1C88EA3D" w14:textId="7943BA30" w:rsidR="00500AA6" w:rsidRDefault="00500AA6" w:rsidP="005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" w:author="Robert Doe" w:date="2022-04-21T05:17:00Z"/>
              </w:rPr>
              <w:pPrChange w:id="82" w:author="Robert Doe" w:date="2022-04-21T05:25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3" w:author="Robert Doe" w:date="2022-04-21T05:25:00Z">
              <w:r>
                <w:t>Input and Output Statements</w:t>
              </w:r>
            </w:ins>
            <w:ins w:id="84" w:author="Robert Doe" w:date="2022-04-21T05:26:00Z">
              <w:r>
                <w:t xml:space="preserve"> and Intro to Control Structures</w:t>
              </w:r>
            </w:ins>
          </w:p>
        </w:tc>
      </w:tr>
      <w:tr w:rsidR="00500AA6" w14:paraId="50E42D45" w14:textId="50579895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85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86" w:author="Robert Doe" w:date="2022-04-21T05:26:00Z">
              <w:tcPr>
                <w:tcW w:w="1764" w:type="dxa"/>
                <w:gridSpan w:val="2"/>
              </w:tcPr>
            </w:tcPrChange>
          </w:tcPr>
          <w:p w14:paraId="2337807B" w14:textId="282DC44A" w:rsidR="00500AA6" w:rsidRPr="00500AA6" w:rsidRDefault="00500AA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PrChange w:id="87" w:author="Robert Doe" w:date="2022-04-21T05:28:00Z">
                  <w:rPr/>
                </w:rPrChange>
              </w:rPr>
            </w:pPr>
            <w:ins w:id="88" w:author="Robert Doe" w:date="2022-04-21T05:27:00Z">
              <w:r w:rsidRPr="00500AA6">
                <w:rPr>
                  <w:b w:val="0"/>
                  <w:bCs w:val="0"/>
                  <w:rPrChange w:id="89" w:author="Robert Doe" w:date="2022-04-21T05:28:00Z">
                    <w:rPr/>
                  </w:rPrChange>
                </w:rPr>
                <w:t>Thursday</w:t>
              </w:r>
            </w:ins>
          </w:p>
        </w:tc>
        <w:tc>
          <w:tcPr>
            <w:tcW w:w="1980" w:type="dxa"/>
            <w:tcPrChange w:id="90" w:author="Robert Doe" w:date="2022-04-21T05:26:00Z">
              <w:tcPr>
                <w:tcW w:w="1731" w:type="dxa"/>
                <w:gridSpan w:val="2"/>
              </w:tcPr>
            </w:tcPrChange>
          </w:tcPr>
          <w:p w14:paraId="2348C23B" w14:textId="72CB1677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91" w:author="Robert Doe" w:date="2022-04-21T05:27:00Z">
              <w:r>
                <w:t>28</w:t>
              </w:r>
              <w:r w:rsidRPr="00500AA6">
                <w:rPr>
                  <w:vertAlign w:val="superscript"/>
                  <w:rPrChange w:id="92" w:author="Robert Doe" w:date="2022-04-21T05:27:00Z">
                    <w:rPr/>
                  </w:rPrChange>
                </w:rPr>
                <w:t>th</w:t>
              </w:r>
              <w:r>
                <w:t xml:space="preserve"> April, 2022</w:t>
              </w:r>
            </w:ins>
          </w:p>
        </w:tc>
        <w:tc>
          <w:tcPr>
            <w:tcW w:w="1530" w:type="dxa"/>
            <w:tcPrChange w:id="93" w:author="Robert Doe" w:date="2022-04-21T05:26:00Z">
              <w:tcPr>
                <w:tcW w:w="1719" w:type="dxa"/>
                <w:gridSpan w:val="2"/>
              </w:tcPr>
            </w:tcPrChange>
          </w:tcPr>
          <w:p w14:paraId="39501937" w14:textId="26133386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94" w:author="Robert Doe" w:date="2022-04-21T05:27:00Z">
              <w:r>
                <w:t>1-3</w:t>
              </w:r>
            </w:ins>
          </w:p>
        </w:tc>
        <w:tc>
          <w:tcPr>
            <w:tcW w:w="5670" w:type="dxa"/>
            <w:tcPrChange w:id="95" w:author="Robert Doe" w:date="2022-04-21T05:26:00Z">
              <w:tcPr>
                <w:tcW w:w="1454" w:type="dxa"/>
              </w:tcPr>
            </w:tcPrChange>
          </w:tcPr>
          <w:p w14:paraId="4B8560CC" w14:textId="168E1168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6" w:author="Robert Doe" w:date="2022-04-21T05:17:00Z"/>
              </w:rPr>
              <w:pPrChange w:id="97" w:author="Robert Doe" w:date="2022-04-21T05:2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8" w:author="Robert Doe" w:date="2022-04-21T05:28:00Z">
              <w:r>
                <w:t>Control Structures</w:t>
              </w:r>
            </w:ins>
            <w:ins w:id="99" w:author="Robert Doe" w:date="2022-04-21T05:37:00Z">
              <w:r>
                <w:t xml:space="preserve"> (</w:t>
              </w:r>
              <w:r w:rsidRPr="00500AA6">
                <w:rPr>
                  <w:b/>
                  <w:bCs/>
                  <w:rPrChange w:id="100" w:author="Robert Doe" w:date="2022-04-21T05:37:00Z">
                    <w:rPr/>
                  </w:rPrChange>
                </w:rPr>
                <w:t>PSEUDOCODE</w:t>
              </w:r>
              <w:r>
                <w:t>)</w:t>
              </w:r>
            </w:ins>
          </w:p>
        </w:tc>
      </w:tr>
      <w:tr w:rsidR="00500AA6" w14:paraId="53AA7082" w14:textId="4F485B74" w:rsidTr="00500AA6">
        <w:trPr>
          <w:trPrChange w:id="101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102" w:author="Robert Doe" w:date="2022-04-21T05:26:00Z">
              <w:tcPr>
                <w:tcW w:w="1764" w:type="dxa"/>
                <w:gridSpan w:val="2"/>
              </w:tcPr>
            </w:tcPrChange>
          </w:tcPr>
          <w:p w14:paraId="5CA9852F" w14:textId="0266B70F" w:rsidR="00500AA6" w:rsidRPr="00500AA6" w:rsidRDefault="00500AA6">
            <w:pPr>
              <w:rPr>
                <w:b w:val="0"/>
                <w:bCs w:val="0"/>
                <w:rPrChange w:id="103" w:author="Robert Doe" w:date="2022-04-21T05:29:00Z">
                  <w:rPr/>
                </w:rPrChange>
              </w:rPr>
            </w:pPr>
            <w:ins w:id="104" w:author="Robert Doe" w:date="2022-04-21T05:29:00Z">
              <w:r w:rsidRPr="00500AA6">
                <w:rPr>
                  <w:b w:val="0"/>
                  <w:bCs w:val="0"/>
                  <w:rPrChange w:id="105" w:author="Robert Doe" w:date="2022-04-21T05:29:00Z">
                    <w:rPr/>
                  </w:rPrChange>
                </w:rPr>
                <w:t>Friday</w:t>
              </w:r>
            </w:ins>
          </w:p>
        </w:tc>
        <w:tc>
          <w:tcPr>
            <w:tcW w:w="1980" w:type="dxa"/>
            <w:tcPrChange w:id="106" w:author="Robert Doe" w:date="2022-04-21T05:26:00Z">
              <w:tcPr>
                <w:tcW w:w="1731" w:type="dxa"/>
                <w:gridSpan w:val="2"/>
              </w:tcPr>
            </w:tcPrChange>
          </w:tcPr>
          <w:p w14:paraId="6E674319" w14:textId="0BC628A8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07" w:author="Robert Doe" w:date="2022-04-21T05:29:00Z">
              <w:r>
                <w:t>29</w:t>
              </w:r>
              <w:r w:rsidRPr="00500AA6">
                <w:rPr>
                  <w:vertAlign w:val="superscript"/>
                  <w:rPrChange w:id="108" w:author="Robert Doe" w:date="2022-04-21T05:29:00Z">
                    <w:rPr/>
                  </w:rPrChange>
                </w:rPr>
                <w:t>th</w:t>
              </w:r>
              <w:r>
                <w:t xml:space="preserve"> April, 2022</w:t>
              </w:r>
            </w:ins>
          </w:p>
        </w:tc>
        <w:tc>
          <w:tcPr>
            <w:tcW w:w="1530" w:type="dxa"/>
            <w:tcPrChange w:id="109" w:author="Robert Doe" w:date="2022-04-21T05:26:00Z">
              <w:tcPr>
                <w:tcW w:w="1719" w:type="dxa"/>
                <w:gridSpan w:val="2"/>
              </w:tcPr>
            </w:tcPrChange>
          </w:tcPr>
          <w:p w14:paraId="0A860CEC" w14:textId="47918370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10" w:author="Robert Doe" w:date="2022-04-21T05:29:00Z">
              <w:r>
                <w:t>1-3</w:t>
              </w:r>
            </w:ins>
          </w:p>
        </w:tc>
        <w:tc>
          <w:tcPr>
            <w:tcW w:w="5670" w:type="dxa"/>
            <w:tcPrChange w:id="111" w:author="Robert Doe" w:date="2022-04-21T05:26:00Z">
              <w:tcPr>
                <w:tcW w:w="1454" w:type="dxa"/>
              </w:tcPr>
            </w:tcPrChange>
          </w:tcPr>
          <w:p w14:paraId="25E949B5" w14:textId="133C88BE" w:rsidR="00500AA6" w:rsidRDefault="00500AA6" w:rsidP="005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Robert Doe" w:date="2022-04-21T05:17:00Z"/>
              </w:rPr>
              <w:pPrChange w:id="113" w:author="Robert Doe" w:date="2022-04-21T05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4" w:author="Robert Doe" w:date="2022-04-21T05:29:00Z">
              <w:r>
                <w:t>Writing s</w:t>
              </w:r>
            </w:ins>
            <w:ins w:id="115" w:author="Robert Doe" w:date="2022-04-21T05:30:00Z">
              <w:r>
                <w:t xml:space="preserve">imple mathematics </w:t>
              </w:r>
            </w:ins>
            <w:ins w:id="116" w:author="Robert Doe" w:date="2022-04-21T05:37:00Z">
              <w:r>
                <w:t>algorithms (</w:t>
              </w:r>
            </w:ins>
            <w:ins w:id="117" w:author="Robert Doe" w:date="2022-04-21T05:36:00Z">
              <w:r w:rsidRPr="00500AA6">
                <w:rPr>
                  <w:b/>
                  <w:bCs/>
                  <w:rPrChange w:id="118" w:author="Robert Doe" w:date="2022-04-21T05:37:00Z">
                    <w:rPr/>
                  </w:rPrChange>
                </w:rPr>
                <w:t>PSEUDOCODE</w:t>
              </w:r>
              <w:r>
                <w:t>)</w:t>
              </w:r>
            </w:ins>
          </w:p>
        </w:tc>
      </w:tr>
      <w:tr w:rsidR="00500AA6" w14:paraId="75CD3604" w14:textId="2F1F770F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19" w:author="Robert Doe" w:date="2022-04-21T05:26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PrChange w:id="120" w:author="Robert Doe" w:date="2022-04-21T05:26:00Z">
              <w:tcPr>
                <w:tcW w:w="1764" w:type="dxa"/>
                <w:gridSpan w:val="2"/>
              </w:tcPr>
            </w:tcPrChange>
          </w:tcPr>
          <w:p w14:paraId="4CAAFC99" w14:textId="614E7971" w:rsidR="00500AA6" w:rsidRPr="00500AA6" w:rsidRDefault="00500AA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rPrChange w:id="121" w:author="Robert Doe" w:date="2022-04-21T05:30:00Z">
                  <w:rPr/>
                </w:rPrChange>
              </w:rPr>
            </w:pPr>
            <w:ins w:id="122" w:author="Robert Doe" w:date="2022-04-21T05:30:00Z">
              <w:r w:rsidRPr="00500AA6">
                <w:rPr>
                  <w:b w:val="0"/>
                  <w:bCs w:val="0"/>
                  <w:rPrChange w:id="123" w:author="Robert Doe" w:date="2022-04-21T05:30:00Z">
                    <w:rPr/>
                  </w:rPrChange>
                </w:rPr>
                <w:t>Monday</w:t>
              </w:r>
            </w:ins>
          </w:p>
        </w:tc>
        <w:tc>
          <w:tcPr>
            <w:tcW w:w="1980" w:type="dxa"/>
            <w:tcPrChange w:id="124" w:author="Robert Doe" w:date="2022-04-21T05:26:00Z">
              <w:tcPr>
                <w:tcW w:w="1731" w:type="dxa"/>
                <w:gridSpan w:val="2"/>
              </w:tcPr>
            </w:tcPrChange>
          </w:tcPr>
          <w:p w14:paraId="56A95D76" w14:textId="141EE9A7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25" w:author="Robert Doe" w:date="2022-04-21T05:31:00Z">
              <w:r>
                <w:t>2</w:t>
              </w:r>
              <w:r w:rsidRPr="00500AA6">
                <w:rPr>
                  <w:vertAlign w:val="superscript"/>
                  <w:rPrChange w:id="126" w:author="Robert Doe" w:date="2022-04-21T05:31:00Z">
                    <w:rPr/>
                  </w:rPrChange>
                </w:rPr>
                <w:t>nd</w:t>
              </w:r>
              <w:r>
                <w:t xml:space="preserve"> May, 2022</w:t>
              </w:r>
            </w:ins>
          </w:p>
        </w:tc>
        <w:tc>
          <w:tcPr>
            <w:tcW w:w="1530" w:type="dxa"/>
            <w:tcPrChange w:id="127" w:author="Robert Doe" w:date="2022-04-21T05:26:00Z">
              <w:tcPr>
                <w:tcW w:w="1719" w:type="dxa"/>
                <w:gridSpan w:val="2"/>
              </w:tcPr>
            </w:tcPrChange>
          </w:tcPr>
          <w:p w14:paraId="3A735694" w14:textId="3079DC08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28" w:author="Robert Doe" w:date="2022-04-21T05:31:00Z">
              <w:r>
                <w:t>3-5</w:t>
              </w:r>
            </w:ins>
          </w:p>
        </w:tc>
        <w:tc>
          <w:tcPr>
            <w:tcW w:w="5670" w:type="dxa"/>
            <w:tcPrChange w:id="129" w:author="Robert Doe" w:date="2022-04-21T05:26:00Z">
              <w:tcPr>
                <w:tcW w:w="1454" w:type="dxa"/>
              </w:tcPr>
            </w:tcPrChange>
          </w:tcPr>
          <w:p w14:paraId="65274C58" w14:textId="3DB2BD80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0" w:author="Robert Doe" w:date="2022-04-21T05:17:00Z"/>
              </w:rPr>
              <w:pPrChange w:id="131" w:author="Robert Doe" w:date="2022-04-21T05:3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2" w:author="Robert Doe" w:date="2022-04-21T05:31:00Z">
              <w:r>
                <w:t>Introduction to Code.org (Sprite lab)</w:t>
              </w:r>
            </w:ins>
          </w:p>
        </w:tc>
      </w:tr>
      <w:tr w:rsidR="00500AA6" w14:paraId="58704205" w14:textId="77777777" w:rsidTr="00500AA6">
        <w:trPr>
          <w:ins w:id="133" w:author="Robert Doe" w:date="2022-04-21T05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0843B23" w14:textId="4B3D56F9" w:rsidR="00500AA6" w:rsidRPr="00500AA6" w:rsidRDefault="00500AA6">
            <w:pPr>
              <w:rPr>
                <w:ins w:id="134" w:author="Robert Doe" w:date="2022-04-21T05:31:00Z"/>
                <w:b w:val="0"/>
                <w:rPrChange w:id="135" w:author="Robert Doe" w:date="2022-04-21T05:30:00Z">
                  <w:rPr>
                    <w:ins w:id="136" w:author="Robert Doe" w:date="2022-04-21T05:31:00Z"/>
                    <w:b w:val="0"/>
                  </w:rPr>
                </w:rPrChange>
              </w:rPr>
            </w:pPr>
            <w:ins w:id="137" w:author="Robert Doe" w:date="2022-04-21T05:31:00Z">
              <w:r>
                <w:rPr>
                  <w:b w:val="0"/>
                </w:rPr>
                <w:t>Tuesday</w:t>
              </w:r>
            </w:ins>
          </w:p>
        </w:tc>
        <w:tc>
          <w:tcPr>
            <w:tcW w:w="1980" w:type="dxa"/>
          </w:tcPr>
          <w:p w14:paraId="4BDD939E" w14:textId="2C63C777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" w:author="Robert Doe" w:date="2022-04-21T05:31:00Z"/>
              </w:rPr>
            </w:pPr>
            <w:ins w:id="139" w:author="Robert Doe" w:date="2022-04-21T05:31:00Z">
              <w:r>
                <w:t>3</w:t>
              </w:r>
            </w:ins>
            <w:ins w:id="140" w:author="Robert Doe" w:date="2022-04-21T05:32:00Z">
              <w:r w:rsidRPr="00500AA6">
                <w:rPr>
                  <w:vertAlign w:val="superscript"/>
                  <w:rPrChange w:id="141" w:author="Robert Doe" w:date="2022-04-21T05:32:00Z">
                    <w:rPr/>
                  </w:rPrChange>
                </w:rPr>
                <w:t>rd</w:t>
              </w:r>
              <w:r>
                <w:t xml:space="preserve"> May, 2022</w:t>
              </w:r>
            </w:ins>
          </w:p>
        </w:tc>
        <w:tc>
          <w:tcPr>
            <w:tcW w:w="1530" w:type="dxa"/>
          </w:tcPr>
          <w:p w14:paraId="0E74EF71" w14:textId="6B991B36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" w:author="Robert Doe" w:date="2022-04-21T05:31:00Z"/>
              </w:rPr>
            </w:pPr>
            <w:ins w:id="143" w:author="Robert Doe" w:date="2022-04-21T05:32:00Z">
              <w:r>
                <w:t>1-3</w:t>
              </w:r>
            </w:ins>
          </w:p>
        </w:tc>
        <w:tc>
          <w:tcPr>
            <w:tcW w:w="5670" w:type="dxa"/>
          </w:tcPr>
          <w:p w14:paraId="371269C3" w14:textId="0C679AD7" w:rsidR="00500AA6" w:rsidRDefault="00500AA6" w:rsidP="005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" w:author="Robert Doe" w:date="2022-04-21T05:31:00Z"/>
              </w:rPr>
              <w:pPrChange w:id="145" w:author="Robert Doe" w:date="2022-04-21T05:3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6" w:author="Robert Doe" w:date="2022-04-21T05:32:00Z">
              <w:r>
                <w:t>Intr</w:t>
              </w:r>
            </w:ins>
            <w:ins w:id="147" w:author="Robert Doe" w:date="2022-04-21T05:33:00Z">
              <w:r>
                <w:t>oduction to Python Language</w:t>
              </w:r>
            </w:ins>
          </w:p>
        </w:tc>
      </w:tr>
      <w:tr w:rsidR="00500AA6" w14:paraId="6705879D" w14:textId="77777777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8" w:author="Robert Doe" w:date="2022-04-21T05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34AE9B" w14:textId="54E51F1D" w:rsidR="00500AA6" w:rsidRDefault="00500AA6">
            <w:pPr>
              <w:rPr>
                <w:ins w:id="149" w:author="Robert Doe" w:date="2022-04-21T05:36:00Z"/>
                <w:b w:val="0"/>
              </w:rPr>
            </w:pPr>
            <w:ins w:id="150" w:author="Robert Doe" w:date="2022-04-21T05:36:00Z">
              <w:r>
                <w:rPr>
                  <w:b w:val="0"/>
                </w:rPr>
                <w:t>Wednesday</w:t>
              </w:r>
            </w:ins>
          </w:p>
        </w:tc>
        <w:tc>
          <w:tcPr>
            <w:tcW w:w="1980" w:type="dxa"/>
          </w:tcPr>
          <w:p w14:paraId="431B3BD6" w14:textId="3BBFE0C0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" w:author="Robert Doe" w:date="2022-04-21T05:36:00Z"/>
              </w:rPr>
            </w:pPr>
            <w:ins w:id="152" w:author="Robert Doe" w:date="2022-04-21T05:36:00Z">
              <w:r>
                <w:t>4</w:t>
              </w:r>
              <w:r w:rsidRPr="00500AA6">
                <w:rPr>
                  <w:vertAlign w:val="superscript"/>
                  <w:rPrChange w:id="153" w:author="Robert Doe" w:date="2022-04-21T05:36:00Z">
                    <w:rPr/>
                  </w:rPrChange>
                </w:rPr>
                <w:t>th</w:t>
              </w:r>
              <w:r>
                <w:t xml:space="preserve"> May, 2022</w:t>
              </w:r>
            </w:ins>
          </w:p>
        </w:tc>
        <w:tc>
          <w:tcPr>
            <w:tcW w:w="1530" w:type="dxa"/>
          </w:tcPr>
          <w:p w14:paraId="06D35E2E" w14:textId="4BA126EA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" w:author="Robert Doe" w:date="2022-04-21T05:36:00Z"/>
              </w:rPr>
            </w:pPr>
            <w:ins w:id="155" w:author="Robert Doe" w:date="2022-04-21T05:36:00Z">
              <w:r>
                <w:t>3-5</w:t>
              </w:r>
            </w:ins>
          </w:p>
        </w:tc>
        <w:tc>
          <w:tcPr>
            <w:tcW w:w="5670" w:type="dxa"/>
          </w:tcPr>
          <w:p w14:paraId="75D0D197" w14:textId="57F19A74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" w:author="Robert Doe" w:date="2022-04-21T05:36:00Z"/>
              </w:rPr>
            </w:pPr>
            <w:ins w:id="157" w:author="Robert Doe" w:date="2022-04-21T05:36:00Z">
              <w:r>
                <w:t xml:space="preserve">Converting </w:t>
              </w:r>
            </w:ins>
            <w:ins w:id="158" w:author="Robert Doe" w:date="2022-04-21T05:37:00Z">
              <w:r>
                <w:t>Pseudocodes to Python programs</w:t>
              </w:r>
            </w:ins>
          </w:p>
        </w:tc>
      </w:tr>
      <w:tr w:rsidR="00500AA6" w14:paraId="248E3946" w14:textId="77777777" w:rsidTr="00500AA6">
        <w:trPr>
          <w:ins w:id="159" w:author="Robert Doe" w:date="2022-04-21T05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E6FEFC" w14:textId="1E6F7AF4" w:rsidR="00500AA6" w:rsidRDefault="00500AA6">
            <w:pPr>
              <w:rPr>
                <w:ins w:id="160" w:author="Robert Doe" w:date="2022-04-21T05:38:00Z"/>
                <w:b w:val="0"/>
              </w:rPr>
            </w:pPr>
            <w:ins w:id="161" w:author="Robert Doe" w:date="2022-04-21T05:38:00Z">
              <w:r>
                <w:rPr>
                  <w:b w:val="0"/>
                </w:rPr>
                <w:t>Thursday</w:t>
              </w:r>
            </w:ins>
          </w:p>
        </w:tc>
        <w:tc>
          <w:tcPr>
            <w:tcW w:w="1980" w:type="dxa"/>
          </w:tcPr>
          <w:p w14:paraId="3CD0FCC9" w14:textId="1D0E89C2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" w:author="Robert Doe" w:date="2022-04-21T05:38:00Z"/>
              </w:rPr>
            </w:pPr>
            <w:ins w:id="163" w:author="Robert Doe" w:date="2022-04-21T05:38:00Z">
              <w:r>
                <w:t>5</w:t>
              </w:r>
              <w:r w:rsidRPr="00500AA6">
                <w:rPr>
                  <w:vertAlign w:val="superscript"/>
                  <w:rPrChange w:id="164" w:author="Robert Doe" w:date="2022-04-21T05:38:00Z">
                    <w:rPr/>
                  </w:rPrChange>
                </w:rPr>
                <w:t>th</w:t>
              </w:r>
              <w:r>
                <w:t xml:space="preserve"> May, 2022</w:t>
              </w:r>
            </w:ins>
          </w:p>
        </w:tc>
        <w:tc>
          <w:tcPr>
            <w:tcW w:w="1530" w:type="dxa"/>
          </w:tcPr>
          <w:p w14:paraId="387E92CC" w14:textId="7BE031F2" w:rsidR="00500AA6" w:rsidRDefault="00500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" w:author="Robert Doe" w:date="2022-04-21T05:38:00Z"/>
              </w:rPr>
            </w:pPr>
            <w:ins w:id="166" w:author="Robert Doe" w:date="2022-04-21T05:38:00Z">
              <w:r>
                <w:t>1-3</w:t>
              </w:r>
            </w:ins>
          </w:p>
        </w:tc>
        <w:tc>
          <w:tcPr>
            <w:tcW w:w="5670" w:type="dxa"/>
          </w:tcPr>
          <w:p w14:paraId="6AD26589" w14:textId="1EEA0D22" w:rsidR="00500AA6" w:rsidRDefault="00500AA6" w:rsidP="005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" w:author="Robert Doe" w:date="2022-04-21T05:38:00Z"/>
              </w:rPr>
            </w:pPr>
            <w:ins w:id="168" w:author="Robert Doe" w:date="2022-04-21T05:38:00Z">
              <w:r>
                <w:t>Python Projects</w:t>
              </w:r>
            </w:ins>
          </w:p>
        </w:tc>
      </w:tr>
      <w:tr w:rsidR="00500AA6" w14:paraId="4B76E57E" w14:textId="77777777" w:rsidTr="00500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9" w:author="Robert Doe" w:date="2022-04-21T05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8FD000F" w14:textId="3EA35D64" w:rsidR="00500AA6" w:rsidRDefault="00500AA6">
            <w:pPr>
              <w:rPr>
                <w:ins w:id="170" w:author="Robert Doe" w:date="2022-04-21T05:38:00Z"/>
                <w:b w:val="0"/>
              </w:rPr>
            </w:pPr>
            <w:ins w:id="171" w:author="Robert Doe" w:date="2022-04-21T05:39:00Z">
              <w:r>
                <w:rPr>
                  <w:b w:val="0"/>
                </w:rPr>
                <w:t>Friday</w:t>
              </w:r>
            </w:ins>
          </w:p>
        </w:tc>
        <w:tc>
          <w:tcPr>
            <w:tcW w:w="1980" w:type="dxa"/>
          </w:tcPr>
          <w:p w14:paraId="3CF7FA0B" w14:textId="39D62B75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" w:author="Robert Doe" w:date="2022-04-21T05:38:00Z"/>
              </w:rPr>
            </w:pPr>
            <w:ins w:id="173" w:author="Robert Doe" w:date="2022-04-21T05:39:00Z">
              <w:r>
                <w:t>6</w:t>
              </w:r>
              <w:r w:rsidRPr="00500AA6">
                <w:rPr>
                  <w:vertAlign w:val="superscript"/>
                  <w:rPrChange w:id="174" w:author="Robert Doe" w:date="2022-04-21T05:39:00Z">
                    <w:rPr/>
                  </w:rPrChange>
                </w:rPr>
                <w:t>th</w:t>
              </w:r>
              <w:r>
                <w:t xml:space="preserve"> May, 2022</w:t>
              </w:r>
            </w:ins>
          </w:p>
        </w:tc>
        <w:tc>
          <w:tcPr>
            <w:tcW w:w="1530" w:type="dxa"/>
          </w:tcPr>
          <w:p w14:paraId="1040537D" w14:textId="474F6922" w:rsidR="00500AA6" w:rsidRDefault="00500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" w:author="Robert Doe" w:date="2022-04-21T05:38:00Z"/>
              </w:rPr>
            </w:pPr>
            <w:ins w:id="176" w:author="Robert Doe" w:date="2022-04-21T05:39:00Z">
              <w:r>
                <w:t>1-3</w:t>
              </w:r>
            </w:ins>
          </w:p>
        </w:tc>
        <w:tc>
          <w:tcPr>
            <w:tcW w:w="5670" w:type="dxa"/>
          </w:tcPr>
          <w:p w14:paraId="0ECF8D92" w14:textId="762861DB" w:rsidR="00500AA6" w:rsidRDefault="00500AA6" w:rsidP="005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7" w:author="Robert Doe" w:date="2022-04-21T05:38:00Z"/>
              </w:rPr>
            </w:pPr>
            <w:ins w:id="178" w:author="Robert Doe" w:date="2022-04-21T05:39:00Z">
              <w:r>
                <w:t>Python Projects</w:t>
              </w:r>
            </w:ins>
          </w:p>
        </w:tc>
      </w:tr>
    </w:tbl>
    <w:p w14:paraId="3C489F09" w14:textId="4909F18A" w:rsidR="00500AA6" w:rsidRDefault="00500AA6">
      <w:pPr>
        <w:rPr>
          <w:ins w:id="179" w:author="Robert Doe" w:date="2022-04-21T05:40:00Z"/>
        </w:rPr>
      </w:pPr>
    </w:p>
    <w:p w14:paraId="6B89CDC7" w14:textId="2DB0FEA8" w:rsidR="00500AA6" w:rsidRDefault="00500AA6">
      <w:pPr>
        <w:rPr>
          <w:ins w:id="180" w:author="Robert Doe" w:date="2022-04-21T05:40:00Z"/>
          <w:b/>
          <w:bCs/>
        </w:rPr>
      </w:pPr>
    </w:p>
    <w:p w14:paraId="635E7264" w14:textId="323E2591" w:rsidR="00500AA6" w:rsidRPr="00500AA6" w:rsidRDefault="00500AA6" w:rsidP="00500AA6">
      <w:pPr>
        <w:rPr>
          <w:rPrChange w:id="181" w:author="Robert Doe" w:date="2022-04-21T05:40:00Z">
            <w:rPr/>
          </w:rPrChange>
        </w:rPr>
        <w:pPrChange w:id="182" w:author="Robert Doe" w:date="2022-04-21T05:40:00Z">
          <w:pPr/>
        </w:pPrChange>
      </w:pPr>
    </w:p>
    <w:sectPr w:rsidR="00500AA6" w:rsidRPr="0050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5B9"/>
    <w:multiLevelType w:val="hybridMultilevel"/>
    <w:tmpl w:val="29C4B038"/>
    <w:lvl w:ilvl="0" w:tplc="310CE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166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Doe">
    <w15:presenceInfo w15:providerId="Windows Live" w15:userId="45e3f56cd993d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tbA0tjA1NDM2MjdW0lEKTi0uzszPAykwqgUA/bpJJiwAAAA="/>
  </w:docVars>
  <w:rsids>
    <w:rsidRoot w:val="0014386E"/>
    <w:rsid w:val="0014386E"/>
    <w:rsid w:val="001F6881"/>
    <w:rsid w:val="002167D4"/>
    <w:rsid w:val="0043186C"/>
    <w:rsid w:val="004C0EC9"/>
    <w:rsid w:val="004C1D24"/>
    <w:rsid w:val="00500AA6"/>
    <w:rsid w:val="00F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7D1"/>
  <w15:docId w15:val="{B9681C2F-2E0D-47C4-A6EC-3BEE198E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F688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0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Doe</dc:creator>
  <cp:keywords/>
  <dc:description/>
  <cp:lastModifiedBy>Robert Doe</cp:lastModifiedBy>
  <cp:revision>2</cp:revision>
  <dcterms:created xsi:type="dcterms:W3CDTF">2022-04-21T04:45:00Z</dcterms:created>
  <dcterms:modified xsi:type="dcterms:W3CDTF">2022-04-21T04:45:00Z</dcterms:modified>
</cp:coreProperties>
</file>